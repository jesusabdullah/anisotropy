
<file path=[Content_Types].xml><?xml version="1.0" encoding="utf-8"?>
<Types xmlns="http://schemas.openxmlformats.org/package/2006/content-types">
  <Override PartName="/word/media/image4.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ind w:hanging="0" w:left="0" w:right="0"/>
      </w:pPr>
      <w:r>
        <w:rPr>
          <w:smallCaps w:val="off"/>
          <w:caps w:val="off"/>
          <w:color w:val="000000"/>
          <w:sz w:val="24"/>
          <w:spacing w:val="0"/>
          <w:i w:val="off"/>
          <w:b/>
          <w:szCs w:val="24"/>
          <w:bCs/>
          <w:rFonts w:ascii="Times New Roman" w:hAnsi="Times New Roman"/>
        </w:rPr>
        <w:t>Final Report by Joshua Holbrook on Center for Global Change research project “Determining anisotropic thermal conductivity of snow with needle probe measurements” funded in 2010</w:t>
      </w:r>
    </w:p>
    <w:p>
      <w:pPr>
        <w:pStyle w:val="style0"/>
      </w:pPr>
      <w:r>
        <w:rPr>
          <w:sz w:val="24"/>
          <w:szCs w:val="24"/>
          <w:rFonts w:ascii="Times New Roman" w:hAnsi="Times New Roman"/>
        </w:rPr>
      </w:r>
    </w:p>
    <w:p>
      <w:pPr>
        <w:pStyle w:val="style0"/>
      </w:pPr>
      <w:r>
        <w:rPr>
          <w:sz w:val="24"/>
          <w:szCs w:val="24"/>
          <w:rFonts w:ascii="Times New Roman" w:hAnsi="Times New Roman"/>
        </w:rPr>
        <w:t xml:space="preserve">A new method for measuring thermal conductivity is being adapted from </w:t>
        <w:t>the method of measuring isotropic thermal conductivity in snow with needle</w:t>
        <w:t xml:space="preserve"> probes as used by Sturm, Johnson and others, in order to enable the</w:t>
        <w:t xml:space="preserve"> determination of anisotropic thermal conductivities.  </w:t>
      </w:r>
      <w:r>
        <w:rPr>
          <w:sz w:val="24"/>
          <w:i w:val="off"/>
          <w:szCs w:val="24"/>
          <w:iCs w:val="off"/>
          <w:rFonts w:ascii="Times New Roman" w:hAnsi="Times New Roman"/>
        </w:rPr>
        <w:t>[</w:t>
      </w:r>
      <w:r>
        <w:rPr>
          <w:sz w:val="24"/>
          <w:i/>
          <w:szCs w:val="24"/>
          <w:iCs/>
          <w:rFonts w:ascii="Times New Roman" w:hAnsi="Times New Roman"/>
        </w:rPr>
        <w:t>Sturm et al.(2002)Sturm, Perovich, and Holmgren,</w:t>
        <w:t xml:space="preserve"> Sturm and Johnson(1992)</w:t>
      </w:r>
      <w:r>
        <w:rPr>
          <w:sz w:val="24"/>
          <w:i w:val="off"/>
          <w:szCs w:val="24"/>
          <w:iCs w:val="off"/>
          <w:rFonts w:ascii="Times New Roman" w:hAnsi="Times New Roman"/>
        </w:rPr>
        <w:t>]</w:t>
      </w:r>
      <w:r>
        <w:rPr>
          <w:sz w:val="24"/>
          <w:szCs w:val="24"/>
          <w:rFonts w:ascii="Times New Roman" w:hAnsi="Times New Roman"/>
        </w:rPr>
        <w:t xml:space="preserve"> This</w:t>
        <w:t xml:space="preserve"> method has particular relevance to measuring thermal conductivity of natural</w:t>
        <w:t xml:space="preserve"> snowpacks where conductivity can be strongly anisotropic due to structures that</w:t>
        <w:t xml:space="preserve"> develop from vapor transport-induced metamorphism, self-compaction and other</w:t>
        <w:t xml:space="preserve"> mechanisms, and where there are known discrepancies between density-conductivity</w:t>
        <w:t xml:space="preserve"> relations empirically derived from guarded hot plate and needle probe methods;</w:t>
        <w:t xml:space="preserve"> In fact, these discrepancies are a prime motivator for this research, as</w:t>
        <w:t xml:space="preserve"> anisotropy could potentially explain them.</w:t>
      </w:r>
    </w:p>
    <w:p>
      <w:pPr>
        <w:pStyle w:val="style0"/>
      </w:pPr>
      <w:r>
        <w:rPr>
          <w:sz w:val="24"/>
          <w:szCs w:val="24"/>
          <w:rFonts w:ascii="Times New Roman" w:hAnsi="Times New Roman"/>
        </w:rPr>
      </w:r>
    </w:p>
    <w:p>
      <w:pPr>
        <w:pStyle w:val="style0"/>
      </w:pPr>
      <w:r>
        <w:rPr>
          <w:sz w:val="24"/>
          <w:szCs w:val="24"/>
          <w:rFonts w:ascii="Times New Roman" w:hAnsi="Times New Roman"/>
        </w:rPr>
        <w:t>Both analytically-based solutions and finite element numerical solutions to the</w:t>
        <w:t xml:space="preserve"> anisotropic case are used to calculate the expected effective thermal</w:t>
        <w:t xml:space="preserve"> conductivity as a function of anisotropic thermal conductivity and needle</w:t>
        <w:t xml:space="preserve"> orientation. The analytically-based solutions originate from modifications of </w:t>
      </w:r>
    </w:p>
    <w:p>
      <w:pPr>
        <w:pStyle w:val="style0"/>
      </w:pPr>
      <w:r>
        <w:rPr>
          <w:sz w:val="24"/>
          <w:szCs w:val="24"/>
          <w:rFonts w:ascii="Times New Roman" w:hAnsi="Times New Roman"/>
        </w:rPr>
        <w:t>the isotropic approach as detailed by Carslaw and Jeager, and do not account for</w:t>
        <w:t xml:space="preserve"> edge effects. [</w:t>
      </w:r>
      <w:r>
        <w:rPr>
          <w:sz w:val="24"/>
          <w:i/>
          <w:szCs w:val="24"/>
          <w:iCs/>
          <w:rFonts w:ascii="Times New Roman" w:hAnsi="Times New Roman"/>
        </w:rPr>
        <w:t>Carslaw and Jaeger (1959)</w:t>
      </w:r>
      <w:r>
        <w:rPr>
          <w:sz w:val="24"/>
          <w:szCs w:val="24"/>
          <w:rFonts w:ascii="Times New Roman" w:hAnsi="Times New Roman"/>
        </w:rPr>
        <w:t>] The finite element solutions are based on a 3D</w:t>
        <w:t xml:space="preserve"> geometry that models edge effects; However, the mesh used for the finite</w:t>
        <w:t xml:space="preserve"> element solutions is relatively coarse. The differences in trends between the</w:t>
        <w:t xml:space="preserve"> models may be seen in Figure 1.</w:t>
      </w:r>
    </w:p>
    <w:p>
      <w:pPr>
        <w:pStyle w:val="style0"/>
      </w:pPr>
      <w:r>
        <w:rPr>
          <w:sz w:val="24"/>
          <w:szCs w:val="24"/>
          <w:rFonts w:ascii="Times New Roman" w:hAnsi="Times New Roman"/>
        </w:rPr>
      </w:r>
    </w:p>
    <w:p>
      <w:pPr>
        <w:pStyle w:val="style0"/>
      </w:pPr>
      <w:r>
        <w:rPr>
          <w:sz w:val="24"/>
          <w:szCs w:val="24"/>
          <w:rFonts w:ascii="Times New Roman" w:hAnsi="Times New Roman"/>
        </w:rPr>
      </w:r>
    </w:p>
    <w:p>
      <w:pPr>
        <w:pStyle w:val="style0"/>
      </w:pPr>
      <w:r>
        <w:rPr>
          <w:sz w:val="24"/>
          <w:szCs w:val="24"/>
          <w:rFonts w:ascii="Times New Roman" w:hAnsi="Times New Roman"/>
        </w:rPr>
      </w:r>
    </w:p>
    <w:p>
      <w:pPr>
        <w:pStyle w:val="style20"/>
        <w:pBdr/>
        <w:framePr w:h="4248" w:hAnchor="margin" w:hRule="atLeast" w:hSpace="0" w:vAnchor="margin" w:vSpace="0" w:w="8242" w:wrap="none" w:x="745" w:y="102"/>
        <w:spacing w:after="120" w:before="120"/>
      </w:pPr>
      <w:r>
        <w:rPr/>
        <w:t xml:space="preserve">Figure </w:t>
        <w:drawing>
          <wp:inline distB="0" distL="0" distR="0" distT="0">
            <wp:extent cx="5233670" cy="26974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233670" cy="2697480"/>
                    </a:xfrm>
                    <a:prstGeom prst="rect">
                      <a:avLst/>
                    </a:prstGeom>
                    <a:noFill/>
                    <a:ln w="9525">
                      <a:noFill/>
                      <a:miter lim="800000"/>
                      <a:headEnd/>
                      <a:tailEnd/>
                    </a:ln>
                  </pic:spPr>
                </pic:pic>
              </a:graphicData>
            </a:graphic>
          </wp:inline>
        </w:drawing>
      </w:r>
      <w:r>
        <w:fldChar w:fldCharType="begin"/>
      </w:r>
      <w:r>
        <w:rPr/>
        <w:fldChar w:fldCharType="begin"/>
      </w:r>
      <w:r>
        <w:instrText> SEQ "Figure" \*Arabic </w:instrText>
      </w:r>
      <w:r>
        <w:fldChar w:fldCharType="separate"/>
      </w:r>
      <w:r>
        <w:t>1</w:t>
      </w:r>
      <w:r>
        <w:fldChar w:fldCharType="end"/>
      </w:r>
      <w:r>
        <w:rPr/>
        <w:t>: A comparison of the numerical results and the analytical theory shows general agreement. Grey dots represent numerical simulation results, the grey surface represents an interpolating surface of the dots, and the blue surface represents the analytical model. Disagreement between the two may be due to edge effects and/or numerical model convergence issues.</w:t>
      </w:r>
    </w:p>
    <w:p>
      <w:pPr>
        <w:pStyle w:val="style0"/>
      </w:pPr>
      <w:r>
        <w:rPr>
          <w:sz w:val="24"/>
          <w:szCs w:val="24"/>
          <w:rFonts w:ascii="Times New Roman" w:hAnsi="Times New Roman"/>
        </w:rPr>
        <w:t>Additionally, preliminary measurements of both anisotropic salt/sugar</w:t>
        <w:t xml:space="preserve"> layered samples and of snow were taken. The anisotropic salt/sugar samples were</w:t>
        <w:t xml:space="preserve"> layered in roughly one inch thick layers at varying orientations relative to the</w:t>
        <w:t xml:space="preserve"> needle, while the snow measurements were taken with the needle at varying</w:t>
      </w:r>
    </w:p>
    <w:p>
      <w:pPr>
        <w:pStyle w:val="style0"/>
      </w:pPr>
      <w:r>
        <w:rPr>
          <w:sz w:val="24"/>
          <w:szCs w:val="24"/>
          <w:rFonts w:ascii="Times New Roman" w:hAnsi="Times New Roman"/>
        </w:rPr>
        <w:t>orientations relative to the snowpack's horizontal plane.</w:t>
      </w:r>
    </w:p>
    <w:p>
      <w:pPr>
        <w:pStyle w:val="style0"/>
      </w:pPr>
      <w:r>
        <w:rPr>
          <w:sz w:val="24"/>
          <w:szCs w:val="24"/>
          <w:rFonts w:ascii="Times New Roman" w:hAnsi="Times New Roman"/>
        </w:rPr>
      </w:r>
    </w:p>
    <w:p>
      <w:pPr>
        <w:pStyle w:val="style0"/>
      </w:pPr>
      <w:r>
        <w:rPr>
          <w:sz w:val="24"/>
          <w:szCs w:val="24"/>
          <w:rFonts w:ascii="Times New Roman" w:hAnsi="Times New Roman"/>
        </w:rPr>
        <w:t>Both models and measurements suggest that detecting anisotropy</w:t>
        <w:t xml:space="preserve"> in such materials is possible, though made difficult by variability between</w:t>
        <w:t xml:space="preserve"> measurements and the requirement of multiple measurements at various angles.</w:t>
        <w:t xml:space="preserve"> Further measurements will be required in order to develop a statistically sound</w:t>
        <w:t xml:space="preserve"> sample set, and further modeling will be required in order to establish a</w:t>
        <w:t xml:space="preserve"> sufficiently accurate model.</w:t>
      </w:r>
    </w:p>
    <w:p>
      <w:pPr>
        <w:pStyle w:val="style0"/>
      </w:pPr>
      <w:r>
        <w:rPr>
          <w:sz w:val="24"/>
          <w:szCs w:val="24"/>
          <w:rFonts w:ascii="Times New Roman" w:hAnsi="Times New Roman"/>
        </w:rPr>
      </w:r>
    </w:p>
    <w:p>
      <w:pPr>
        <w:pStyle w:val="style0"/>
      </w:pPr>
      <w:r>
        <w:rPr>
          <w:sz w:val="24"/>
          <w:szCs w:val="24"/>
          <w:rFonts w:ascii="Times New Roman" w:hAnsi="Times New Roman"/>
        </w:rPr>
        <w:t>These studies do suggest that anisotropy in snow may be able to explain in part</w:t>
        <w:t xml:space="preserve"> the discrepancies between guarded hot plate and needle probe measurements in </w:t>
        <w:t xml:space="preserve"> certain cases. In the case of alternating layers of snow, vertical conductivity</w:t>
        <w:t xml:space="preserve"> is always greater than horizontal conductivity due to the geometry of the</w:t>
        <w:t xml:space="preserve"> composite material, which would be expected to cause the opposite trend from</w:t>
        <w:t xml:space="preserve"> what is seen in the guarded hot plate/needle probe discrepancies.</w:t>
        <w:t xml:space="preserve"> [</w:t>
      </w:r>
      <w:r>
        <w:rPr>
          <w:sz w:val="24"/>
          <w:i/>
          <w:szCs w:val="24"/>
          <w:iCs/>
          <w:rFonts w:ascii="Times New Roman" w:hAnsi="Times New Roman"/>
        </w:rPr>
        <w:t>Lunardini (1981)</w:t>
      </w:r>
      <w:r>
        <w:rPr>
          <w:sz w:val="24"/>
          <w:szCs w:val="24"/>
          <w:rFonts w:ascii="Times New Roman" w:hAnsi="Times New Roman"/>
        </w:rPr>
        <w:t>]</w:t>
        <w:t xml:space="preserve"> However, structural anisotropy, which may be caused by vapor</w:t>
        <w:t xml:space="preserve"> transport, could be sufficient explain the differences.</w:t>
      </w:r>
    </w:p>
    <w:p>
      <w:pPr>
        <w:pStyle w:val="style0"/>
      </w:pPr>
      <w:r>
        <w:rPr>
          <w:sz w:val="24"/>
          <w:szCs w:val="24"/>
          <w:rFonts w:ascii="Times New Roman" w:hAnsi="Times New Roman"/>
        </w:rPr>
      </w:r>
    </w:p>
    <w:p>
      <w:pPr>
        <w:pStyle w:val="style0"/>
      </w:pPr>
      <w:r>
        <w:rPr>
          <w:sz w:val="24"/>
          <w:b/>
          <w:szCs w:val="24"/>
          <w:bCs/>
          <w:rFonts w:ascii="Times New Roman" w:hAnsi="Times New Roman"/>
        </w:rPr>
        <w:t>References:</w:t>
      </w:r>
    </w:p>
    <w:p>
      <w:pPr>
        <w:pStyle w:val="style0"/>
      </w:pPr>
      <w:r>
        <w:rPr>
          <w:sz w:val="24"/>
          <w:szCs w:val="24"/>
          <w:rFonts w:ascii="Times New Roman" w:hAnsi="Times New Roman"/>
        </w:rPr>
      </w:r>
    </w:p>
    <w:p>
      <w:pPr>
        <w:pStyle w:val="style0"/>
      </w:pPr>
      <w:r>
        <w:rPr>
          <w:sz w:val="24"/>
          <w:szCs w:val="24"/>
          <w:rFonts w:ascii="Times New Roman" w:hAnsi="Times New Roman"/>
        </w:rPr>
        <w:t>[</w:t>
      </w:r>
      <w:r>
        <w:rPr>
          <w:sz w:val="24"/>
          <w:i/>
          <w:szCs w:val="24"/>
          <w:iCs/>
          <w:rFonts w:ascii="Times New Roman" w:hAnsi="Times New Roman"/>
        </w:rPr>
        <w:t>Carslaw and Jaeger (1959)</w:t>
      </w:r>
      <w:r>
        <w:rPr>
          <w:sz w:val="24"/>
          <w:szCs w:val="24"/>
          <w:rFonts w:ascii="Times New Roman" w:hAnsi="Times New Roman"/>
        </w:rPr>
        <w:t xml:space="preserve">] Carslaw, H., and J. Jaeger (1959), </w:t>
      </w:r>
      <w:r>
        <w:rPr>
          <w:sz w:val="24"/>
          <w:i/>
          <w:szCs w:val="24"/>
          <w:iCs/>
          <w:rFonts w:ascii="Times New Roman" w:hAnsi="Times New Roman"/>
        </w:rPr>
        <w:t>Conduction of</w:t>
        <w:t xml:space="preserve"> Heat in Solids</w:t>
      </w:r>
      <w:r>
        <w:rPr>
          <w:sz w:val="24"/>
          <w:szCs w:val="24"/>
          <w:rFonts w:ascii="Times New Roman" w:hAnsi="Times New Roman"/>
        </w:rPr>
        <w:t>, 2nd ed., Oxford University Press.</w:t>
      </w:r>
    </w:p>
    <w:p>
      <w:pPr>
        <w:pStyle w:val="style0"/>
      </w:pPr>
      <w:r>
        <w:rPr>
          <w:sz w:val="24"/>
          <w:szCs w:val="24"/>
          <w:rFonts w:ascii="Times New Roman" w:hAnsi="Times New Roman"/>
        </w:rPr>
      </w:r>
    </w:p>
    <w:p>
      <w:pPr>
        <w:pStyle w:val="style0"/>
      </w:pPr>
      <w:r>
        <w:rPr>
          <w:sz w:val="24"/>
          <w:szCs w:val="24"/>
          <w:rFonts w:ascii="Times New Roman" w:hAnsi="Times New Roman"/>
        </w:rPr>
        <w:t>[</w:t>
      </w:r>
      <w:r>
        <w:rPr>
          <w:sz w:val="24"/>
          <w:i/>
          <w:szCs w:val="24"/>
          <w:iCs/>
          <w:rFonts w:ascii="Times New Roman" w:hAnsi="Times New Roman"/>
        </w:rPr>
        <w:t>Lunardini (1981)</w:t>
      </w:r>
      <w:r>
        <w:rPr>
          <w:sz w:val="24"/>
          <w:szCs w:val="24"/>
          <w:rFonts w:ascii="Times New Roman" w:hAnsi="Times New Roman"/>
        </w:rPr>
        <w:t xml:space="preserve">] Lunardini, V. J. (1981), </w:t>
      </w:r>
      <w:r>
        <w:rPr>
          <w:sz w:val="24"/>
          <w:i/>
          <w:szCs w:val="24"/>
          <w:iCs/>
          <w:rFonts w:ascii="Times New Roman" w:hAnsi="Times New Roman"/>
        </w:rPr>
        <w:t>Heat Transfer in Cold Climates</w:t>
      </w:r>
      <w:r>
        <w:rPr>
          <w:sz w:val="24"/>
          <w:szCs w:val="24"/>
          <w:rFonts w:ascii="Times New Roman" w:hAnsi="Times New Roman"/>
        </w:rPr>
        <w:t>, Van</w:t>
        <w:t xml:space="preserve"> Nostrand Reinhold Company.</w:t>
      </w:r>
    </w:p>
    <w:p>
      <w:pPr>
        <w:pStyle w:val="style0"/>
      </w:pPr>
      <w:r>
        <w:rPr>
          <w:sz w:val="24"/>
          <w:szCs w:val="24"/>
          <w:rFonts w:ascii="Times New Roman" w:hAnsi="Times New Roman"/>
        </w:rPr>
      </w:r>
    </w:p>
    <w:p>
      <w:pPr>
        <w:pStyle w:val="style0"/>
      </w:pPr>
      <w:r>
        <w:rPr>
          <w:sz w:val="24"/>
          <w:szCs w:val="24"/>
          <w:rFonts w:ascii="Times New Roman" w:hAnsi="Times New Roman"/>
        </w:rPr>
        <w:t>[</w:t>
      </w:r>
      <w:r>
        <w:rPr>
          <w:sz w:val="24"/>
          <w:i/>
          <w:szCs w:val="24"/>
          <w:iCs/>
          <w:rFonts w:ascii="Times New Roman" w:hAnsi="Times New Roman"/>
        </w:rPr>
        <w:t>Sturm and Johnson(1992)</w:t>
      </w:r>
      <w:r>
        <w:rPr>
          <w:sz w:val="24"/>
          <w:szCs w:val="24"/>
          <w:rFonts w:ascii="Times New Roman" w:hAnsi="Times New Roman"/>
        </w:rPr>
        <w:t xml:space="preserve">] Sturm, M., and J. B. Johnson (1992), </w:t>
      </w:r>
      <w:r>
        <w:rPr>
          <w:sz w:val="24"/>
          <w:i/>
          <w:szCs w:val="24"/>
          <w:iCs/>
          <w:rFonts w:ascii="Times New Roman" w:hAnsi="Times New Roman"/>
        </w:rPr>
        <w:t>Thermal Conductivity Measurements of Depth Hoar</w:t>
      </w:r>
      <w:r>
        <w:rPr>
          <w:sz w:val="24"/>
          <w:szCs w:val="24"/>
          <w:rFonts w:ascii="Times New Roman" w:hAnsi="Times New Roman"/>
        </w:rPr>
        <w:t>, Journal of Geophysical Research,</w:t>
        <w:t xml:space="preserve"> 97 (B2), 2129–2139.</w:t>
      </w:r>
    </w:p>
    <w:p>
      <w:pPr>
        <w:pStyle w:val="style0"/>
      </w:pPr>
      <w:r>
        <w:rPr>
          <w:sz w:val="24"/>
          <w:szCs w:val="24"/>
          <w:rFonts w:ascii="Times New Roman" w:hAnsi="Times New Roman"/>
        </w:rPr>
      </w:r>
    </w:p>
    <w:p>
      <w:pPr>
        <w:pStyle w:val="style0"/>
      </w:pPr>
      <w:r>
        <w:rPr>
          <w:sz w:val="24"/>
          <w:szCs w:val="24"/>
          <w:rFonts w:ascii="Times New Roman" w:hAnsi="Times New Roman"/>
        </w:rPr>
        <w:t>[</w:t>
      </w:r>
      <w:r>
        <w:rPr>
          <w:sz w:val="24"/>
          <w:i/>
          <w:szCs w:val="24"/>
          <w:iCs/>
          <w:rFonts w:ascii="Times New Roman" w:hAnsi="Times New Roman"/>
        </w:rPr>
        <w:t>Sturm et al.(2002)Sturm, Perovich, and Holmgren</w:t>
      </w:r>
      <w:r>
        <w:rPr>
          <w:sz w:val="24"/>
          <w:szCs w:val="24"/>
          <w:rFonts w:ascii="Times New Roman" w:hAnsi="Times New Roman"/>
        </w:rPr>
        <w:t xml:space="preserve">] Sturm, M., D. K. Perovich, and J. Holmgren (2002), </w:t>
      </w:r>
      <w:r>
        <w:rPr>
          <w:sz w:val="24"/>
          <w:i/>
          <w:szCs w:val="24"/>
          <w:iCs/>
          <w:rFonts w:ascii="Times New Roman" w:hAnsi="Times New Roman"/>
        </w:rPr>
        <w:t>Thermal Conductivity and Heat Transfer</w:t>
        <w:t xml:space="preserve"> Through the Snow on the Ice of the Beaufort Sea</w:t>
      </w:r>
      <w:r>
        <w:rPr>
          <w:sz w:val="24"/>
          <w:szCs w:val="24"/>
          <w:rFonts w:ascii="Times New Roman" w:hAnsi="Times New Roman"/>
        </w:rPr>
        <w:t>, Journal of Geophysical</w:t>
        <w:t xml:space="preserve"> Research, 107 (C21).</w:t>
      </w:r>
    </w:p>
    <w:sectPr>
      <w:formProt w:val="off"/>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off"/>
      <w:tabs>
        <w:tab w:leader="none" w:pos="709" w:val="left"/>
      </w:tabs>
      <w:suppressAutoHyphens w:val="true"/>
    </w:pPr>
    <w:rPr>
      <w:color w:val="auto"/>
      <w:sz w:val="24"/>
      <w:szCs w:val="24"/>
      <w:rFonts w:ascii="Times New Roman" w:cs="Lohit Hindi" w:eastAsia="Droid Sans Fallback" w:hAnsi="Times New Roman"/>
      <w:lang w:bidi="hi-IN" w:eastAsia="zh-CN" w:val="en-US"/>
    </w:rPr>
  </w:style>
  <w:style w:styleId="style15" w:type="paragraph">
    <w:name w:val="Heading"/>
    <w:basedOn w:val="style0"/>
    <w:next w:val="style16"/>
    <w:pPr>
      <w:keepNext/>
      <w:spacing w:after="120" w:before="240"/>
    </w:pPr>
    <w:rPr>
      <w:sz w:val="28"/>
      <w:szCs w:val="28"/>
      <w:rFonts w:ascii="Arial" w:cs="Lohit Hindi" w:eastAsia="Droid Sans Fallback" w:hAnsi="Arial"/>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sz w:val="24"/>
      <w:i/>
      <w:szCs w:val="24"/>
      <w:iCs/>
      <w:rFonts w:cs="Lohit Hindi"/>
    </w:rPr>
  </w:style>
  <w:style w:styleId="style19" w:type="paragraph">
    <w:name w:val="Index"/>
    <w:basedOn w:val="style0"/>
    <w:next w:val="style19"/>
    <w:pPr>
      <w:suppressLineNumbers/>
    </w:pPr>
    <w:rPr>
      <w:rFonts w:cs="Lohit Hindi"/>
    </w:rPr>
  </w:style>
  <w:style w:styleId="style20" w:type="paragraph">
    <w:name w:val="Figure"/>
    <w:basedOn w:val="style18"/>
    <w:next w:val="style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LibreOffice/3.3$Linux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2011-05-20T15:53:41.00Z</dcterms:created>
  <dc:creator>Joshua Holbrook</dc:creator>
  <cp:revision>0</cp:revision>
</cp:coreProperties>
</file>